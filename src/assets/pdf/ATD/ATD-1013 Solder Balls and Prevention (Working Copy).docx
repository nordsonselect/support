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7F0" w:rsidRPr="00CB7BC6" w:rsidRDefault="004547F0" w:rsidP="004547F0">
      <w:pPr>
        <w:jc w:val="center"/>
        <w:rPr>
          <w:rFonts w:ascii="Arial" w:hAnsi="Arial" w:cs="Arial"/>
          <w:color w:val="00B0F0"/>
          <w:sz w:val="24"/>
          <w:szCs w:val="24"/>
          <w:u w:val="single"/>
        </w:rPr>
      </w:pPr>
      <w:r w:rsidRPr="00CB7BC6">
        <w:rPr>
          <w:rFonts w:ascii="Arial" w:hAnsi="Arial" w:cs="Arial"/>
          <w:color w:val="00B0F0"/>
          <w:sz w:val="24"/>
          <w:szCs w:val="24"/>
          <w:u w:val="single"/>
        </w:rPr>
        <w:t>This ACE Technical Document is intended for ACE representatives only</w:t>
      </w:r>
      <w:r w:rsidR="009152A8" w:rsidRPr="00CB7BC6">
        <w:rPr>
          <w:rFonts w:ascii="Arial" w:hAnsi="Arial" w:cs="Arial"/>
          <w:color w:val="00B0F0"/>
          <w:sz w:val="24"/>
          <w:szCs w:val="24"/>
          <w:u w:val="single"/>
        </w:rPr>
        <w:t>. It was</w:t>
      </w:r>
      <w:r w:rsidRPr="00CB7BC6">
        <w:rPr>
          <w:rFonts w:ascii="Arial" w:hAnsi="Arial" w:cs="Arial"/>
          <w:color w:val="00B0F0"/>
          <w:sz w:val="24"/>
          <w:szCs w:val="24"/>
          <w:u w:val="single"/>
        </w:rPr>
        <w:t xml:space="preserve"> </w:t>
      </w:r>
      <w:r w:rsidR="009152A8" w:rsidRPr="00CB7BC6">
        <w:rPr>
          <w:rFonts w:ascii="Arial" w:hAnsi="Arial" w:cs="Arial"/>
          <w:color w:val="00B0F0"/>
          <w:sz w:val="24"/>
          <w:szCs w:val="24"/>
          <w:u w:val="single"/>
        </w:rPr>
        <w:t xml:space="preserve">created to </w:t>
      </w:r>
      <w:r w:rsidR="006428C5" w:rsidRPr="00CB7BC6">
        <w:rPr>
          <w:rFonts w:ascii="Arial" w:hAnsi="Arial" w:cs="Arial"/>
          <w:color w:val="00B0F0"/>
          <w:sz w:val="24"/>
          <w:szCs w:val="24"/>
          <w:u w:val="single"/>
        </w:rPr>
        <w:t xml:space="preserve">present the ACE philosophy and </w:t>
      </w:r>
      <w:r w:rsidR="009152A8" w:rsidRPr="00CB7BC6">
        <w:rPr>
          <w:rFonts w:ascii="Arial" w:hAnsi="Arial" w:cs="Arial"/>
          <w:color w:val="00B0F0"/>
          <w:sz w:val="24"/>
          <w:szCs w:val="24"/>
          <w:u w:val="single"/>
        </w:rPr>
        <w:t>help further the understanding of the technical aspects of the selective soldering process</w:t>
      </w:r>
      <w:r w:rsidRPr="00CB7BC6">
        <w:rPr>
          <w:rFonts w:ascii="Arial" w:hAnsi="Arial" w:cs="Arial"/>
          <w:color w:val="00B0F0"/>
          <w:sz w:val="24"/>
          <w:szCs w:val="24"/>
          <w:u w:val="single"/>
        </w:rPr>
        <w:t xml:space="preserve"> when discussing ACE products with a client.</w:t>
      </w:r>
    </w:p>
    <w:p w:rsidR="004547F0" w:rsidRPr="00CB7BC6" w:rsidRDefault="004547F0" w:rsidP="004547F0">
      <w:pPr>
        <w:rPr>
          <w:rFonts w:ascii="Arial" w:hAnsi="Arial" w:cs="Arial"/>
          <w:sz w:val="24"/>
          <w:szCs w:val="24"/>
        </w:rPr>
      </w:pPr>
    </w:p>
    <w:p w:rsidR="004D41EE" w:rsidRPr="00CB7BC6" w:rsidRDefault="00CB7BC6" w:rsidP="004D41EE">
      <w:pPr>
        <w:jc w:val="center"/>
        <w:rPr>
          <w:rFonts w:ascii="Arial" w:hAnsi="Arial" w:cs="Arial"/>
          <w:b/>
          <w:sz w:val="24"/>
          <w:szCs w:val="24"/>
        </w:rPr>
      </w:pPr>
      <w:r>
        <w:rPr>
          <w:rFonts w:ascii="Arial" w:hAnsi="Arial"/>
          <w:b/>
          <w:sz w:val="24"/>
          <w:szCs w:val="24"/>
        </w:rPr>
        <w:t>Solder Balls and Prevention</w:t>
      </w:r>
    </w:p>
    <w:p w:rsidR="007F1919" w:rsidRPr="00CB7BC6" w:rsidRDefault="007F1919" w:rsidP="007F1919">
      <w:pPr>
        <w:jc w:val="center"/>
        <w:rPr>
          <w:rFonts w:ascii="Arial" w:hAnsi="Arial"/>
          <w:sz w:val="24"/>
          <w:szCs w:val="24"/>
        </w:rPr>
      </w:pPr>
    </w:p>
    <w:p w:rsidR="007F1919" w:rsidRPr="00CB7BC6" w:rsidRDefault="007F1919" w:rsidP="007F1919">
      <w:pPr>
        <w:rPr>
          <w:rFonts w:ascii="Arial" w:hAnsi="Arial"/>
          <w:sz w:val="24"/>
          <w:szCs w:val="24"/>
        </w:rPr>
      </w:pPr>
      <w:r w:rsidRPr="00CB7BC6">
        <w:rPr>
          <w:rFonts w:ascii="Arial" w:hAnsi="Arial"/>
          <w:sz w:val="24"/>
          <w:szCs w:val="24"/>
        </w:rPr>
        <w:t xml:space="preserve">    Many Customers experience solder balls following the selective soldering process. Solder balls can be prevented or at least reduced by understanding the causes. The most common causes are listed below in order of occurrence:</w:t>
      </w:r>
    </w:p>
    <w:p w:rsidR="007F1919" w:rsidRPr="00CB7BC6" w:rsidRDefault="007F1919" w:rsidP="007F1919">
      <w:pPr>
        <w:rPr>
          <w:rFonts w:ascii="Arial" w:hAnsi="Arial"/>
          <w:sz w:val="24"/>
          <w:szCs w:val="24"/>
        </w:rPr>
      </w:pPr>
    </w:p>
    <w:p w:rsidR="007F1919" w:rsidRPr="00CB7BC6" w:rsidRDefault="007F1919" w:rsidP="007F1919">
      <w:pPr>
        <w:numPr>
          <w:ilvl w:val="0"/>
          <w:numId w:val="1"/>
        </w:numPr>
        <w:spacing w:after="0" w:line="240" w:lineRule="auto"/>
        <w:rPr>
          <w:rFonts w:ascii="Arial" w:hAnsi="Arial"/>
          <w:sz w:val="24"/>
          <w:szCs w:val="24"/>
        </w:rPr>
      </w:pPr>
      <w:proofErr w:type="gramStart"/>
      <w:r w:rsidRPr="00CB7BC6">
        <w:rPr>
          <w:rFonts w:ascii="Arial" w:hAnsi="Arial"/>
          <w:sz w:val="24"/>
          <w:szCs w:val="24"/>
        </w:rPr>
        <w:t>Generally</w:t>
      </w:r>
      <w:proofErr w:type="gramEnd"/>
      <w:r w:rsidRPr="00CB7BC6">
        <w:rPr>
          <w:rFonts w:ascii="Arial" w:hAnsi="Arial"/>
          <w:sz w:val="24"/>
          <w:szCs w:val="24"/>
        </w:rPr>
        <w:t xml:space="preserve"> the nozzle shape, speed of traverse and the actual contact angle can generate or mitigate solder balls.  </w:t>
      </w:r>
    </w:p>
    <w:p w:rsidR="007F1919" w:rsidRPr="00CB7BC6" w:rsidRDefault="007F1919" w:rsidP="007F1919">
      <w:pPr>
        <w:ind w:left="360"/>
        <w:rPr>
          <w:rFonts w:ascii="Arial" w:hAnsi="Arial"/>
          <w:sz w:val="24"/>
          <w:szCs w:val="24"/>
        </w:rPr>
      </w:pPr>
    </w:p>
    <w:p w:rsidR="007F1919" w:rsidRPr="00CB7BC6" w:rsidRDefault="007F1919" w:rsidP="007F1919">
      <w:pPr>
        <w:ind w:left="720"/>
        <w:rPr>
          <w:rFonts w:ascii="Arial" w:hAnsi="Arial"/>
          <w:sz w:val="24"/>
          <w:szCs w:val="24"/>
        </w:rPr>
      </w:pPr>
      <w:r w:rsidRPr="00CB7BC6">
        <w:rPr>
          <w:rFonts w:ascii="Arial" w:hAnsi="Arial"/>
          <w:sz w:val="24"/>
          <w:szCs w:val="24"/>
        </w:rPr>
        <w:t>Correction. Difficult to answer this with specific detail</w:t>
      </w:r>
      <w:proofErr w:type="gramStart"/>
      <w:r w:rsidRPr="00CB7BC6">
        <w:rPr>
          <w:rFonts w:ascii="Arial" w:hAnsi="Arial"/>
          <w:sz w:val="24"/>
          <w:szCs w:val="24"/>
        </w:rPr>
        <w:t>…..</w:t>
      </w:r>
      <w:proofErr w:type="gramEnd"/>
      <w:r w:rsidRPr="00CB7BC6">
        <w:rPr>
          <w:rFonts w:ascii="Arial" w:hAnsi="Arial"/>
          <w:sz w:val="24"/>
          <w:szCs w:val="24"/>
        </w:rPr>
        <w:t xml:space="preserve"> With acquired process knowledge one will learn the correct nozzle shape, contact angle and traverse speed to mitigate most solder balls.  </w:t>
      </w:r>
    </w:p>
    <w:p w:rsidR="007F1919" w:rsidRPr="00CB7BC6" w:rsidRDefault="007F1919" w:rsidP="007F1919">
      <w:pPr>
        <w:rPr>
          <w:rFonts w:ascii="Arial" w:hAnsi="Arial"/>
          <w:sz w:val="24"/>
          <w:szCs w:val="24"/>
        </w:rPr>
      </w:pPr>
    </w:p>
    <w:p w:rsidR="007F1919" w:rsidRPr="00CB7BC6" w:rsidRDefault="007F1919" w:rsidP="007F1919">
      <w:pPr>
        <w:numPr>
          <w:ilvl w:val="0"/>
          <w:numId w:val="1"/>
        </w:numPr>
        <w:spacing w:after="0" w:line="240" w:lineRule="auto"/>
        <w:rPr>
          <w:rFonts w:ascii="Arial" w:hAnsi="Arial"/>
          <w:sz w:val="24"/>
          <w:szCs w:val="24"/>
        </w:rPr>
      </w:pPr>
      <w:r w:rsidRPr="00CB7BC6">
        <w:rPr>
          <w:rFonts w:ascii="Arial" w:hAnsi="Arial"/>
          <w:sz w:val="24"/>
          <w:szCs w:val="24"/>
        </w:rPr>
        <w:t xml:space="preserve">Flux chemistry (brand and type) tends to influence the creation of solder balls. </w:t>
      </w:r>
      <w:proofErr w:type="gramStart"/>
      <w:r w:rsidRPr="00CB7BC6">
        <w:rPr>
          <w:rFonts w:ascii="Arial" w:hAnsi="Arial"/>
          <w:sz w:val="24"/>
          <w:szCs w:val="24"/>
        </w:rPr>
        <w:t>Generally</w:t>
      </w:r>
      <w:proofErr w:type="gramEnd"/>
      <w:r w:rsidRPr="00CB7BC6">
        <w:rPr>
          <w:rFonts w:ascii="Arial" w:hAnsi="Arial"/>
          <w:sz w:val="24"/>
          <w:szCs w:val="24"/>
        </w:rPr>
        <w:t xml:space="preserve"> a small amount of rosin in the flux works wonders as this helps with a clean snap back.</w:t>
      </w:r>
    </w:p>
    <w:p w:rsidR="007F1919" w:rsidRPr="00CB7BC6" w:rsidRDefault="007F1919" w:rsidP="007F1919">
      <w:pPr>
        <w:ind w:left="360"/>
        <w:rPr>
          <w:rFonts w:ascii="Arial" w:hAnsi="Arial"/>
          <w:sz w:val="24"/>
          <w:szCs w:val="24"/>
        </w:rPr>
      </w:pPr>
    </w:p>
    <w:p w:rsidR="007F1919" w:rsidRPr="00CB7BC6" w:rsidRDefault="007F1919" w:rsidP="007F1919">
      <w:pPr>
        <w:numPr>
          <w:ilvl w:val="0"/>
          <w:numId w:val="1"/>
        </w:numPr>
        <w:spacing w:after="0" w:line="240" w:lineRule="auto"/>
        <w:rPr>
          <w:rFonts w:ascii="Arial" w:hAnsi="Arial"/>
          <w:sz w:val="24"/>
          <w:szCs w:val="24"/>
        </w:rPr>
      </w:pPr>
      <w:r w:rsidRPr="00CB7BC6">
        <w:rPr>
          <w:rFonts w:ascii="Arial" w:hAnsi="Arial"/>
          <w:sz w:val="24"/>
          <w:szCs w:val="24"/>
        </w:rPr>
        <w:t xml:space="preserve">Sometimes too much flux is applied and is still wet when the solder contacts the site. The solder may engulf the flux causing the entrapped flux to vaporize essentially exploding through the solder creating the balling. This usually occurs at first contact or as the leading edge of the solder wave travels over the site (connector pins as an example). This is evident if the balls are crated just on the edges of the solder wave path, not actually where the solder contacted the board. </w:t>
      </w:r>
    </w:p>
    <w:p w:rsidR="007F1919" w:rsidRPr="00CB7BC6" w:rsidRDefault="007F1919" w:rsidP="007F1919">
      <w:pPr>
        <w:ind w:left="720"/>
        <w:rPr>
          <w:rFonts w:ascii="Arial" w:hAnsi="Arial"/>
          <w:sz w:val="24"/>
          <w:szCs w:val="24"/>
        </w:rPr>
      </w:pPr>
    </w:p>
    <w:p w:rsidR="007F1919" w:rsidRPr="00CB7BC6" w:rsidRDefault="007F1919" w:rsidP="007F1919">
      <w:pPr>
        <w:ind w:left="720"/>
        <w:rPr>
          <w:rFonts w:ascii="Arial" w:hAnsi="Arial"/>
          <w:sz w:val="24"/>
          <w:szCs w:val="24"/>
        </w:rPr>
      </w:pPr>
      <w:r w:rsidRPr="00CB7BC6">
        <w:rPr>
          <w:rFonts w:ascii="Arial" w:hAnsi="Arial"/>
          <w:sz w:val="24"/>
          <w:szCs w:val="24"/>
        </w:rPr>
        <w:t>Correction: Reduce flux deposition, dry or pre-heat the board after fluxing, dwell the solder slightly below the first pins for 5 seconds or so to pre-heat the area, reduce the solder travel speed to allow the heat to precede the wave (essentially pre-heating the board site), use alcohol based flux rather than water based as the dry faster, reduce the solder temperature.</w:t>
      </w:r>
    </w:p>
    <w:p w:rsidR="007F1919" w:rsidRPr="00CB7BC6" w:rsidRDefault="007F1919" w:rsidP="007F1919">
      <w:pPr>
        <w:rPr>
          <w:rFonts w:ascii="Arial" w:hAnsi="Arial"/>
          <w:sz w:val="24"/>
          <w:szCs w:val="24"/>
        </w:rPr>
      </w:pPr>
    </w:p>
    <w:p w:rsidR="007F1919" w:rsidRPr="00CB7BC6" w:rsidRDefault="007F1919" w:rsidP="007F1919">
      <w:pPr>
        <w:numPr>
          <w:ilvl w:val="0"/>
          <w:numId w:val="1"/>
        </w:numPr>
        <w:spacing w:after="0" w:line="240" w:lineRule="auto"/>
        <w:rPr>
          <w:rFonts w:ascii="Arial" w:hAnsi="Arial"/>
          <w:sz w:val="24"/>
          <w:szCs w:val="24"/>
        </w:rPr>
      </w:pPr>
      <w:r w:rsidRPr="00CB7BC6">
        <w:rPr>
          <w:rFonts w:ascii="Arial" w:hAnsi="Arial"/>
          <w:sz w:val="24"/>
          <w:szCs w:val="24"/>
        </w:rPr>
        <w:t xml:space="preserve">Moisture entrapment within the board. Most board materials are   hydroscopic allowing moisture to become entrapped within the layers. The thicker the board the more likely for this to occur (like a backplane). The moisture </w:t>
      </w:r>
      <w:proofErr w:type="gramStart"/>
      <w:r w:rsidRPr="00CB7BC6">
        <w:rPr>
          <w:rFonts w:ascii="Arial" w:hAnsi="Arial"/>
          <w:sz w:val="24"/>
          <w:szCs w:val="24"/>
        </w:rPr>
        <w:t>actually turns</w:t>
      </w:r>
      <w:proofErr w:type="gramEnd"/>
      <w:r w:rsidRPr="00CB7BC6">
        <w:rPr>
          <w:rFonts w:ascii="Arial" w:hAnsi="Arial"/>
          <w:sz w:val="24"/>
          <w:szCs w:val="24"/>
        </w:rPr>
        <w:t xml:space="preserve"> to vapor as the solder contacts the site, much like having </w:t>
      </w:r>
      <w:proofErr w:type="spellStart"/>
      <w:r w:rsidRPr="00CB7BC6">
        <w:rPr>
          <w:rFonts w:ascii="Arial" w:hAnsi="Arial"/>
          <w:sz w:val="24"/>
          <w:szCs w:val="24"/>
        </w:rPr>
        <w:t>to</w:t>
      </w:r>
      <w:proofErr w:type="spellEnd"/>
      <w:r w:rsidRPr="00CB7BC6">
        <w:rPr>
          <w:rFonts w:ascii="Arial" w:hAnsi="Arial"/>
          <w:sz w:val="24"/>
          <w:szCs w:val="24"/>
        </w:rPr>
        <w:t xml:space="preserve"> much flux present. </w:t>
      </w:r>
    </w:p>
    <w:p w:rsidR="007F1919" w:rsidRPr="00CB7BC6" w:rsidRDefault="007F1919" w:rsidP="007F1919">
      <w:pPr>
        <w:ind w:left="720"/>
        <w:rPr>
          <w:rFonts w:ascii="Arial" w:hAnsi="Arial"/>
          <w:sz w:val="24"/>
          <w:szCs w:val="24"/>
        </w:rPr>
      </w:pPr>
    </w:p>
    <w:p w:rsidR="007F1919" w:rsidRPr="00CB7BC6" w:rsidRDefault="007F1919" w:rsidP="007F1919">
      <w:pPr>
        <w:ind w:left="720"/>
        <w:rPr>
          <w:rFonts w:ascii="Arial" w:hAnsi="Arial"/>
          <w:sz w:val="24"/>
          <w:szCs w:val="24"/>
        </w:rPr>
      </w:pPr>
      <w:r w:rsidRPr="00CB7BC6">
        <w:rPr>
          <w:rFonts w:ascii="Arial" w:hAnsi="Arial"/>
          <w:sz w:val="24"/>
          <w:szCs w:val="24"/>
        </w:rPr>
        <w:t>Correction: You must bake out the moisture</w:t>
      </w:r>
    </w:p>
    <w:p w:rsidR="007F1919" w:rsidRPr="00CB7BC6" w:rsidRDefault="007F1919" w:rsidP="007F1919">
      <w:pPr>
        <w:rPr>
          <w:rFonts w:ascii="Arial" w:hAnsi="Arial"/>
          <w:sz w:val="24"/>
          <w:szCs w:val="24"/>
        </w:rPr>
      </w:pPr>
    </w:p>
    <w:p w:rsidR="007F1919" w:rsidRPr="00CB7BC6" w:rsidRDefault="007F1919" w:rsidP="007F1919">
      <w:pPr>
        <w:numPr>
          <w:ilvl w:val="0"/>
          <w:numId w:val="1"/>
        </w:numPr>
        <w:spacing w:after="0" w:line="240" w:lineRule="auto"/>
        <w:rPr>
          <w:rFonts w:ascii="Arial" w:hAnsi="Arial"/>
          <w:sz w:val="24"/>
          <w:szCs w:val="24"/>
        </w:rPr>
      </w:pPr>
      <w:r w:rsidRPr="00CB7BC6">
        <w:rPr>
          <w:rFonts w:ascii="Arial" w:hAnsi="Arial"/>
          <w:sz w:val="24"/>
          <w:szCs w:val="24"/>
        </w:rPr>
        <w:t>The pin length and pitch combined with the wave characteristics can cause a “snap back” as the trailing edge of the solder wave releases from the pins. This action is irregular but can cause a splashing (solder balling).</w:t>
      </w:r>
    </w:p>
    <w:p w:rsidR="007F1919" w:rsidRPr="00CB7BC6" w:rsidRDefault="007F1919" w:rsidP="007F1919">
      <w:pPr>
        <w:rPr>
          <w:ins w:id="0" w:author="Unknown" w:date="2006-12-04T15:10:00Z"/>
          <w:rFonts w:ascii="Arial" w:hAnsi="Arial"/>
          <w:color w:val="000000"/>
          <w:sz w:val="24"/>
          <w:szCs w:val="24"/>
        </w:rPr>
      </w:pPr>
      <w:r w:rsidRPr="00CB7BC6">
        <w:rPr>
          <w:rFonts w:ascii="Arial" w:hAnsi="Arial"/>
          <w:sz w:val="24"/>
          <w:szCs w:val="24"/>
        </w:rPr>
        <w:t xml:space="preserve"> </w:t>
      </w:r>
    </w:p>
    <w:p w:rsidR="007F1919" w:rsidRPr="00CB7BC6" w:rsidRDefault="007F1919" w:rsidP="007F1919">
      <w:pPr>
        <w:ind w:left="720"/>
        <w:rPr>
          <w:rFonts w:ascii="Arial" w:hAnsi="Arial"/>
          <w:sz w:val="24"/>
          <w:szCs w:val="24"/>
        </w:rPr>
      </w:pPr>
      <w:r w:rsidRPr="00CB7BC6">
        <w:rPr>
          <w:rFonts w:ascii="Arial" w:hAnsi="Arial"/>
          <w:sz w:val="24"/>
          <w:szCs w:val="24"/>
        </w:rPr>
        <w:t xml:space="preserve">Correction: If possible, trim the leads to less than the air gap between the pins. This will allow an aspect ratio of pin length to pitch more favorable to the selective soldering process…… It often helps to move the wave off center of the pins so the trailing edge of the wave snaps back also off center (staggered). This changes the dynamics of the “snap back” just enough to mitigate the solder balling. </w:t>
      </w:r>
    </w:p>
    <w:p w:rsidR="007F1919" w:rsidRPr="00CB7BC6" w:rsidRDefault="007F1919" w:rsidP="007F1919">
      <w:pPr>
        <w:ind w:left="720"/>
        <w:rPr>
          <w:rFonts w:ascii="Arial" w:hAnsi="Arial"/>
          <w:sz w:val="24"/>
          <w:szCs w:val="24"/>
        </w:rPr>
      </w:pPr>
    </w:p>
    <w:p w:rsidR="007F1919" w:rsidRPr="00CB7BC6" w:rsidRDefault="007F1919" w:rsidP="007F1919">
      <w:pPr>
        <w:numPr>
          <w:ilvl w:val="0"/>
          <w:numId w:val="1"/>
        </w:numPr>
        <w:spacing w:after="0" w:line="240" w:lineRule="auto"/>
        <w:rPr>
          <w:rFonts w:ascii="Arial" w:hAnsi="Arial"/>
          <w:sz w:val="24"/>
          <w:szCs w:val="24"/>
        </w:rPr>
      </w:pPr>
      <w:r w:rsidRPr="00CB7BC6">
        <w:rPr>
          <w:rFonts w:ascii="Arial" w:hAnsi="Arial"/>
          <w:sz w:val="24"/>
          <w:szCs w:val="24"/>
        </w:rPr>
        <w:t>The actual surface finish on the PCB can be a contributor. We have found that shinny surfaces (low surface resistance) tends to leave solder balls vs. a matt finish. Correction: To test if this is the cause, rough the surface mechanically (</w:t>
      </w:r>
      <w:proofErr w:type="spellStart"/>
      <w:r w:rsidRPr="00CB7BC6">
        <w:rPr>
          <w:rFonts w:ascii="Arial" w:hAnsi="Arial"/>
          <w:sz w:val="24"/>
          <w:szCs w:val="24"/>
        </w:rPr>
        <w:t>scotchbright</w:t>
      </w:r>
      <w:proofErr w:type="spellEnd"/>
      <w:r w:rsidRPr="00CB7BC6">
        <w:rPr>
          <w:rFonts w:ascii="Arial" w:hAnsi="Arial"/>
          <w:sz w:val="24"/>
          <w:szCs w:val="24"/>
        </w:rPr>
        <w:t xml:space="preserve"> or </w:t>
      </w:r>
      <w:proofErr w:type="spellStart"/>
      <w:r w:rsidRPr="00CB7BC6">
        <w:rPr>
          <w:rFonts w:ascii="Arial" w:hAnsi="Arial"/>
          <w:sz w:val="24"/>
          <w:szCs w:val="24"/>
        </w:rPr>
        <w:t>abraid</w:t>
      </w:r>
      <w:proofErr w:type="spellEnd"/>
      <w:r w:rsidRPr="00CB7BC6">
        <w:rPr>
          <w:rFonts w:ascii="Arial" w:hAnsi="Arial"/>
          <w:sz w:val="24"/>
          <w:szCs w:val="24"/>
        </w:rPr>
        <w:t xml:space="preserve">). Rerun the board </w:t>
      </w:r>
      <w:proofErr w:type="spellStart"/>
      <w:r w:rsidRPr="00CB7BC6">
        <w:rPr>
          <w:rFonts w:ascii="Arial" w:hAnsi="Arial"/>
          <w:sz w:val="24"/>
          <w:szCs w:val="24"/>
        </w:rPr>
        <w:t>with out</w:t>
      </w:r>
      <w:proofErr w:type="spellEnd"/>
      <w:r w:rsidRPr="00CB7BC6">
        <w:rPr>
          <w:rFonts w:ascii="Arial" w:hAnsi="Arial"/>
          <w:sz w:val="24"/>
          <w:szCs w:val="24"/>
        </w:rPr>
        <w:t xml:space="preserve"> any other changes and judge accordingly. </w:t>
      </w:r>
    </w:p>
    <w:p w:rsidR="007F1919" w:rsidRPr="00CB7BC6" w:rsidRDefault="007F1919" w:rsidP="007F1919">
      <w:pPr>
        <w:ind w:left="720"/>
        <w:rPr>
          <w:rFonts w:ascii="Arial" w:hAnsi="Arial"/>
          <w:sz w:val="24"/>
          <w:szCs w:val="24"/>
        </w:rPr>
      </w:pPr>
      <w:bookmarkStart w:id="1" w:name="_GoBack"/>
      <w:bookmarkEnd w:id="1"/>
      <w:r w:rsidRPr="00CB7BC6">
        <w:rPr>
          <w:rFonts w:ascii="Arial" w:hAnsi="Arial"/>
          <w:noProof/>
          <w:sz w:val="24"/>
          <w:szCs w:val="24"/>
        </w:rPr>
        <w:drawing>
          <wp:inline distT="0" distB="0" distL="0" distR="0">
            <wp:extent cx="4933996" cy="3239247"/>
            <wp:effectExtent l="0" t="0" r="0" b="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8362" cy="3281504"/>
                    </a:xfrm>
                    <a:prstGeom prst="rect">
                      <a:avLst/>
                    </a:prstGeom>
                    <a:noFill/>
                    <a:ln>
                      <a:noFill/>
                    </a:ln>
                  </pic:spPr>
                </pic:pic>
              </a:graphicData>
            </a:graphic>
          </wp:inline>
        </w:drawing>
      </w:r>
    </w:p>
    <w:p w:rsidR="00DA665A" w:rsidRPr="00CB7BC6" w:rsidRDefault="00DA665A" w:rsidP="00DA665A">
      <w:pPr>
        <w:ind w:firstLine="180"/>
        <w:rPr>
          <w:rFonts w:ascii="Arial" w:hAnsi="Arial" w:cs="Arial"/>
          <w:sz w:val="24"/>
          <w:szCs w:val="24"/>
        </w:rPr>
      </w:pPr>
    </w:p>
    <w:sectPr w:rsidR="00DA665A" w:rsidRPr="00CB7BC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F33" w:rsidRDefault="001A6F33" w:rsidP="004547F0">
      <w:pPr>
        <w:spacing w:after="0" w:line="240" w:lineRule="auto"/>
      </w:pPr>
      <w:r>
        <w:separator/>
      </w:r>
    </w:p>
  </w:endnote>
  <w:endnote w:type="continuationSeparator" w:id="0">
    <w:p w:rsidR="001A6F33" w:rsidRDefault="001A6F33" w:rsidP="00454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7F0" w:rsidRDefault="004547F0" w:rsidP="004547F0">
    <w:pPr>
      <w:pStyle w:val="Footer"/>
      <w:jc w:val="center"/>
    </w:pPr>
    <w:r>
      <w:t>3010 N. First Street, Spokane Valley, WA 99216</w:t>
    </w:r>
  </w:p>
  <w:p w:rsidR="004547F0" w:rsidRDefault="00E24F74" w:rsidP="004547F0">
    <w:pPr>
      <w:pStyle w:val="Footer"/>
      <w:jc w:val="center"/>
    </w:pPr>
    <w:r>
      <w:t>Tel: 1.509.</w:t>
    </w:r>
    <w:r w:rsidR="004547F0">
      <w:t>924</w:t>
    </w:r>
    <w:r>
      <w:t>.</w:t>
    </w:r>
    <w:r w:rsidR="004547F0">
      <w:t xml:space="preserve">4898     Fax: </w:t>
    </w:r>
    <w:r>
      <w:t>1.</w:t>
    </w:r>
    <w:r w:rsidR="004547F0">
      <w:t>509</w:t>
    </w:r>
    <w:r>
      <w:t>.</w:t>
    </w:r>
    <w:r w:rsidR="004547F0">
      <w:t>533</w:t>
    </w:r>
    <w:r>
      <w:t>.</w:t>
    </w:r>
    <w:r w:rsidR="004547F0">
      <w:t>1299</w:t>
    </w:r>
  </w:p>
  <w:p w:rsidR="004547F0" w:rsidRDefault="00CB7BC6" w:rsidP="004547F0">
    <w:pPr>
      <w:pStyle w:val="Footer"/>
      <w:jc w:val="center"/>
      <w:rPr>
        <w:rStyle w:val="Hyperlink"/>
      </w:rPr>
    </w:pPr>
    <w:hyperlink r:id="rId1" w:history="1">
      <w:r w:rsidR="004547F0" w:rsidRPr="004547F0">
        <w:rPr>
          <w:rStyle w:val="Hyperlink"/>
        </w:rPr>
        <w:t>www.ace-protech.com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F33" w:rsidRDefault="001A6F33" w:rsidP="004547F0">
      <w:pPr>
        <w:spacing w:after="0" w:line="240" w:lineRule="auto"/>
      </w:pPr>
      <w:r>
        <w:separator/>
      </w:r>
    </w:p>
  </w:footnote>
  <w:footnote w:type="continuationSeparator" w:id="0">
    <w:p w:rsidR="001A6F33" w:rsidRDefault="001A6F33" w:rsidP="004547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7E1" w:rsidRPr="00CD0C9C" w:rsidRDefault="005717E1" w:rsidP="005717E1">
    <w:pPr>
      <w:pStyle w:val="Header"/>
      <w:tabs>
        <w:tab w:val="clear" w:pos="4680"/>
      </w:tabs>
      <w:jc w:val="right"/>
      <w:rPr>
        <w:rFonts w:ascii="Arial" w:hAnsi="Arial" w:cs="Arial"/>
        <w:b/>
        <w:sz w:val="28"/>
        <w:szCs w:val="28"/>
      </w:rPr>
    </w:pPr>
    <w:r w:rsidRPr="00CD0C9C">
      <w:rPr>
        <w:rFonts w:ascii="Arial" w:eastAsia="Times New Roman" w:hAnsi="Arial" w:cs="Arial"/>
        <w:noProof/>
        <w:sz w:val="20"/>
        <w:szCs w:val="20"/>
      </w:rPr>
      <w:drawing>
        <wp:anchor distT="0" distB="0" distL="114300" distR="114300" simplePos="0" relativeHeight="251658240" behindDoc="0" locked="0" layoutInCell="1" allowOverlap="1">
          <wp:simplePos x="0" y="0"/>
          <wp:positionH relativeFrom="margin">
            <wp:align>left</wp:align>
          </wp:positionH>
          <wp:positionV relativeFrom="paragraph">
            <wp:posOffset>-71680</wp:posOffset>
          </wp:positionV>
          <wp:extent cx="1673352" cy="411480"/>
          <wp:effectExtent l="0" t="0" r="3175" b="7620"/>
          <wp:wrapSquare wrapText="bothSides"/>
          <wp:docPr id="13" name="Picture 13" descr="Ace Production Technologi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e Production Technologie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3352" cy="411480"/>
                  </a:xfrm>
                  <a:prstGeom prst="rect">
                    <a:avLst/>
                  </a:prstGeom>
                  <a:noFill/>
                  <a:ln>
                    <a:noFill/>
                  </a:ln>
                </pic:spPr>
              </pic:pic>
            </a:graphicData>
          </a:graphic>
        </wp:anchor>
      </w:drawing>
    </w:r>
    <w:r w:rsidRPr="00CD0C9C">
      <w:rPr>
        <w:rFonts w:ascii="Arial" w:hAnsi="Arial" w:cs="Arial"/>
      </w:rPr>
      <w:tab/>
    </w:r>
    <w:r w:rsidRPr="00CD0C9C">
      <w:rPr>
        <w:rFonts w:ascii="Arial" w:hAnsi="Arial" w:cs="Arial"/>
        <w:b/>
        <w:sz w:val="28"/>
        <w:szCs w:val="28"/>
      </w:rPr>
      <w:t>ATD-10</w:t>
    </w:r>
    <w:r w:rsidR="00CB7BC6">
      <w:rPr>
        <w:rFonts w:ascii="Arial" w:hAnsi="Arial" w:cs="Arial"/>
        <w:b/>
        <w:sz w:val="28"/>
        <w:szCs w:val="28"/>
      </w:rPr>
      <w:t>13</w:t>
    </w:r>
  </w:p>
  <w:p w:rsidR="005717E1" w:rsidRPr="00CD0C9C" w:rsidRDefault="005717E1" w:rsidP="00CB7BC6">
    <w:pPr>
      <w:pStyle w:val="Footer"/>
      <w:tabs>
        <w:tab w:val="left" w:pos="7740"/>
      </w:tabs>
      <w:jc w:val="right"/>
      <w:rPr>
        <w:rFonts w:ascii="Arial" w:hAnsi="Arial" w:cs="Arial"/>
        <w:sz w:val="16"/>
        <w:szCs w:val="16"/>
      </w:rPr>
    </w:pPr>
    <w:r w:rsidRPr="00CD0C9C">
      <w:rPr>
        <w:rFonts w:ascii="Arial" w:hAnsi="Arial" w:cs="Arial"/>
      </w:rPr>
      <w:tab/>
    </w:r>
    <w:r w:rsidRPr="00CD0C9C">
      <w:rPr>
        <w:rFonts w:ascii="Arial" w:hAnsi="Arial" w:cs="Arial"/>
      </w:rPr>
      <w:tab/>
    </w:r>
    <w:proofErr w:type="spellStart"/>
    <w:r w:rsidR="00CB7BC6">
      <w:rPr>
        <w:rFonts w:ascii="Arial" w:hAnsi="Arial" w:cs="Arial"/>
      </w:rPr>
      <w:t>x</w:t>
    </w:r>
    <w:r w:rsidR="00CB7BC6">
      <w:rPr>
        <w:rStyle w:val="Hyperlink"/>
        <w:rFonts w:ascii="Arial" w:hAnsi="Arial" w:cs="Arial"/>
        <w:color w:val="auto"/>
        <w:sz w:val="16"/>
        <w:szCs w:val="16"/>
        <w:u w:val="none"/>
      </w:rPr>
      <w:t>X</w:t>
    </w:r>
    <w:proofErr w:type="spellEnd"/>
    <w:r w:rsidRPr="00CD0C9C">
      <w:rPr>
        <w:rStyle w:val="Hyperlink"/>
        <w:rFonts w:ascii="Arial" w:hAnsi="Arial" w:cs="Arial"/>
        <w:color w:val="auto"/>
        <w:sz w:val="16"/>
        <w:szCs w:val="16"/>
        <w:u w:val="none"/>
      </w:rPr>
      <w:t>/</w:t>
    </w:r>
    <w:r w:rsidR="00CB7BC6">
      <w:rPr>
        <w:rStyle w:val="Hyperlink"/>
        <w:rFonts w:ascii="Arial" w:hAnsi="Arial" w:cs="Arial"/>
        <w:color w:val="auto"/>
        <w:sz w:val="16"/>
        <w:szCs w:val="16"/>
        <w:u w:val="none"/>
      </w:rPr>
      <w:t>XX</w:t>
    </w:r>
    <w:r w:rsidRPr="00CD0C9C">
      <w:rPr>
        <w:rStyle w:val="Hyperlink"/>
        <w:rFonts w:ascii="Arial" w:hAnsi="Arial" w:cs="Arial"/>
        <w:color w:val="auto"/>
        <w:sz w:val="16"/>
        <w:szCs w:val="16"/>
        <w:u w:val="none"/>
      </w:rPr>
      <w:t xml:space="preserve">/17 / Ver. </w:t>
    </w:r>
    <w:r w:rsidR="00CD7FA7" w:rsidRPr="00CD0C9C">
      <w:rPr>
        <w:rStyle w:val="Hyperlink"/>
        <w:rFonts w:ascii="Arial" w:hAnsi="Arial" w:cs="Arial"/>
        <w:color w:val="auto"/>
        <w:sz w:val="16"/>
        <w:szCs w:val="16"/>
        <w:u w:val="none"/>
      </w:rPr>
      <w:t>2</w:t>
    </w:r>
    <w:r w:rsidRPr="00CD0C9C">
      <w:rPr>
        <w:rStyle w:val="Hyperlink"/>
        <w:rFonts w:ascii="Arial" w:hAnsi="Arial" w:cs="Arial"/>
        <w:color w:val="auto"/>
        <w:sz w:val="16"/>
        <w:szCs w:val="16"/>
        <w:u w:val="none"/>
      </w:rPr>
      <w:t>.0</w:t>
    </w:r>
  </w:p>
  <w:p w:rsidR="00C24418" w:rsidRPr="00CD0C9C" w:rsidRDefault="00C24418" w:rsidP="005717E1">
    <w:pPr>
      <w:pStyle w:val="Header"/>
      <w:tabs>
        <w:tab w:val="clear" w:pos="4680"/>
        <w:tab w:val="left" w:pos="8280"/>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E5065"/>
    <w:multiLevelType w:val="hybridMultilevel"/>
    <w:tmpl w:val="EEA00FF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7F0"/>
    <w:rsid w:val="00100481"/>
    <w:rsid w:val="001A6F33"/>
    <w:rsid w:val="00274052"/>
    <w:rsid w:val="002E6DC8"/>
    <w:rsid w:val="003D089E"/>
    <w:rsid w:val="00405B65"/>
    <w:rsid w:val="00422A0F"/>
    <w:rsid w:val="00444400"/>
    <w:rsid w:val="00444BAA"/>
    <w:rsid w:val="00452AF3"/>
    <w:rsid w:val="004547F0"/>
    <w:rsid w:val="004D41EE"/>
    <w:rsid w:val="005717E1"/>
    <w:rsid w:val="005A6CCF"/>
    <w:rsid w:val="00606C91"/>
    <w:rsid w:val="0061361D"/>
    <w:rsid w:val="006428C5"/>
    <w:rsid w:val="00672BE9"/>
    <w:rsid w:val="00706F99"/>
    <w:rsid w:val="00776FC3"/>
    <w:rsid w:val="007D7796"/>
    <w:rsid w:val="007F1919"/>
    <w:rsid w:val="008134DD"/>
    <w:rsid w:val="009152A8"/>
    <w:rsid w:val="00926444"/>
    <w:rsid w:val="009A4A90"/>
    <w:rsid w:val="00A27E0B"/>
    <w:rsid w:val="00A338DB"/>
    <w:rsid w:val="00AC2C2D"/>
    <w:rsid w:val="00B16567"/>
    <w:rsid w:val="00BC4671"/>
    <w:rsid w:val="00C24418"/>
    <w:rsid w:val="00CB61C7"/>
    <w:rsid w:val="00CB7BC6"/>
    <w:rsid w:val="00CD0C9C"/>
    <w:rsid w:val="00CD7FA7"/>
    <w:rsid w:val="00CE3FD1"/>
    <w:rsid w:val="00D95979"/>
    <w:rsid w:val="00DA665A"/>
    <w:rsid w:val="00E24F74"/>
    <w:rsid w:val="00E557B2"/>
    <w:rsid w:val="00FE2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3AD1C00"/>
  <w15:chartTrackingRefBased/>
  <w15:docId w15:val="{8930E25D-CB61-4BAA-9077-296260279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7F0"/>
  </w:style>
  <w:style w:type="paragraph" w:styleId="Footer">
    <w:name w:val="footer"/>
    <w:basedOn w:val="Normal"/>
    <w:link w:val="FooterChar"/>
    <w:uiPriority w:val="99"/>
    <w:unhideWhenUsed/>
    <w:rsid w:val="00454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7F0"/>
  </w:style>
  <w:style w:type="character" w:styleId="Hyperlink">
    <w:name w:val="Hyperlink"/>
    <w:basedOn w:val="DefaultParagraphFont"/>
    <w:uiPriority w:val="99"/>
    <w:unhideWhenUsed/>
    <w:rsid w:val="004547F0"/>
    <w:rPr>
      <w:color w:val="0563C1" w:themeColor="hyperlink"/>
      <w:u w:val="single"/>
    </w:rPr>
  </w:style>
  <w:style w:type="paragraph" w:styleId="BalloonText">
    <w:name w:val="Balloon Text"/>
    <w:basedOn w:val="Normal"/>
    <w:link w:val="BalloonTextChar"/>
    <w:uiPriority w:val="99"/>
    <w:semiHidden/>
    <w:unhideWhenUsed/>
    <w:rsid w:val="004547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7F0"/>
    <w:rPr>
      <w:rFonts w:ascii="Segoe UI" w:hAnsi="Segoe UI" w:cs="Segoe UI"/>
      <w:sz w:val="18"/>
      <w:szCs w:val="18"/>
    </w:rPr>
  </w:style>
  <w:style w:type="paragraph" w:styleId="Title">
    <w:name w:val="Title"/>
    <w:basedOn w:val="Normal"/>
    <w:link w:val="TitleChar"/>
    <w:qFormat/>
    <w:rsid w:val="007F1919"/>
    <w:pPr>
      <w:spacing w:after="0" w:line="240" w:lineRule="auto"/>
      <w:ind w:left="-540" w:right="-720"/>
      <w:jc w:val="center"/>
    </w:pPr>
    <w:rPr>
      <w:rFonts w:ascii="Times New Roman" w:eastAsia="Times New Roman" w:hAnsi="Times New Roman" w:cs="Times New Roman"/>
      <w:b/>
      <w:sz w:val="28"/>
      <w:szCs w:val="28"/>
    </w:rPr>
  </w:style>
  <w:style w:type="character" w:customStyle="1" w:styleId="TitleChar">
    <w:name w:val="Title Char"/>
    <w:basedOn w:val="DefaultParagraphFont"/>
    <w:link w:val="Title"/>
    <w:rsid w:val="007F1919"/>
    <w:rPr>
      <w:rFonts w:ascii="Times New Roman" w:eastAsia="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file:///C:\Users\jhooley.ACEPRODUCTION\Documents\www.ace-protech.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2F45D-A38F-4210-8410-2998FBC0D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ACE Production Technlogies</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Hooley</dc:creator>
  <cp:keywords/>
  <dc:description/>
  <cp:lastModifiedBy>Jeff Hooley</cp:lastModifiedBy>
  <cp:revision>3</cp:revision>
  <cp:lastPrinted>2017-01-16T22:54:00Z</cp:lastPrinted>
  <dcterms:created xsi:type="dcterms:W3CDTF">2017-01-27T21:44:00Z</dcterms:created>
  <dcterms:modified xsi:type="dcterms:W3CDTF">2017-01-27T21:47:00Z</dcterms:modified>
</cp:coreProperties>
</file>